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FC8F" w14:textId="2052A2B2" w:rsidR="007635D2" w:rsidRDefault="00C9619D" w:rsidP="00C9619D">
      <w:r>
        <w:t xml:space="preserve">The Folder contains the code and results required to replicate the Figures and Tables of </w:t>
      </w:r>
      <w:r w:rsidRPr="00C9619D">
        <w:rPr>
          <w:i/>
          <w:iCs/>
        </w:rPr>
        <w:t>“Evaluating Policy Counterfactuals: a VAR-Plus approach”</w:t>
      </w:r>
      <w:r>
        <w:t>.</w:t>
      </w:r>
      <w:r w:rsidR="00440320">
        <w:t xml:space="preserve"> All figures and tables in the paper can be produced by running the file </w:t>
      </w:r>
      <w:proofErr w:type="spellStart"/>
      <w:r w:rsidR="00440320" w:rsidRPr="004030DC">
        <w:rPr>
          <w:i/>
          <w:iCs/>
        </w:rPr>
        <w:t>main_modelcnfctls.m</w:t>
      </w:r>
      <w:proofErr w:type="spellEnd"/>
      <w:r w:rsidR="004030DC">
        <w:t>.</w:t>
      </w:r>
      <w:r w:rsidR="00440320">
        <w:t xml:space="preserve"> </w:t>
      </w:r>
      <w:r w:rsidR="00052717">
        <w:t xml:space="preserve">This main file calls other files to produce each of the figures and tables. </w:t>
      </w:r>
      <w:r w:rsidR="00440320">
        <w:t>The exact files that produce each figure are described below.</w:t>
      </w:r>
    </w:p>
    <w:p w14:paraId="6A3A0598" w14:textId="6EE4CAF3" w:rsidR="007635D2" w:rsidRPr="007635D2" w:rsidRDefault="00447049" w:rsidP="007635D2">
      <w:pPr>
        <w:pStyle w:val="ListParagraph"/>
        <w:numPr>
          <w:ilvl w:val="0"/>
          <w:numId w:val="1"/>
        </w:numPr>
      </w:pPr>
      <w:r w:rsidRPr="007635D2">
        <w:rPr>
          <w:b/>
          <w:bCs/>
        </w:rPr>
        <w:t>Figure 1:</w:t>
      </w:r>
      <w:r>
        <w:t xml:space="preserve"> </w:t>
      </w:r>
      <w:r w:rsidRPr="007635D2">
        <w:rPr>
          <w:i/>
          <w:iCs/>
        </w:rPr>
        <w:t>\invertibility\</w:t>
      </w:r>
      <w:proofErr w:type="spellStart"/>
      <w:r w:rsidRPr="007635D2">
        <w:rPr>
          <w:i/>
          <w:iCs/>
        </w:rPr>
        <w:t>sw_sequence</w:t>
      </w:r>
      <w:proofErr w:type="spellEnd"/>
      <w:r w:rsidRPr="007635D2">
        <w:rPr>
          <w:i/>
          <w:iCs/>
        </w:rPr>
        <w:t>\get_2mom_ninvwold_all</w:t>
      </w:r>
      <w:r w:rsidR="00052717" w:rsidRPr="007635D2">
        <w:rPr>
          <w:i/>
          <w:iCs/>
        </w:rPr>
        <w:t>.m</w:t>
      </w:r>
      <w:r>
        <w:t xml:space="preserve"> and </w:t>
      </w:r>
      <w:r w:rsidRPr="007635D2">
        <w:rPr>
          <w:i/>
          <w:iCs/>
        </w:rPr>
        <w:t>\invertibility\</w:t>
      </w:r>
      <w:proofErr w:type="spellStart"/>
      <w:r w:rsidRPr="007635D2">
        <w:rPr>
          <w:i/>
          <w:iCs/>
        </w:rPr>
        <w:t>sw_sequence</w:t>
      </w:r>
      <w:proofErr w:type="spellEnd"/>
      <w:r w:rsidRPr="007635D2">
        <w:rPr>
          <w:i/>
          <w:iCs/>
        </w:rPr>
        <w:t>\get_2mom_fcstvars</w:t>
      </w:r>
      <w:r w:rsidR="00052717" w:rsidRPr="007635D2">
        <w:rPr>
          <w:i/>
          <w:iCs/>
        </w:rPr>
        <w:t>.m</w:t>
      </w:r>
    </w:p>
    <w:p w14:paraId="0348745D" w14:textId="4F7E8405" w:rsidR="007635D2" w:rsidRPr="00C9619D" w:rsidRDefault="007635D2" w:rsidP="007635D2">
      <w:pPr>
        <w:pStyle w:val="ListParagraph"/>
        <w:numPr>
          <w:ilvl w:val="0"/>
          <w:numId w:val="1"/>
        </w:numPr>
      </w:pPr>
      <w:r w:rsidRPr="007635D2">
        <w:rPr>
          <w:b/>
          <w:bCs/>
        </w:rPr>
        <w:t>Figures 2, 3, 4</w:t>
      </w:r>
      <w:r w:rsidRPr="007635D2">
        <w:rPr>
          <w:b/>
          <w:bCs/>
          <w:i/>
          <w:iCs/>
        </w:rPr>
        <w:t>:</w:t>
      </w:r>
      <w:r w:rsidRPr="007635D2">
        <w:rPr>
          <w:i/>
          <w:iCs/>
        </w:rPr>
        <w:t xml:space="preserve"> \</w:t>
      </w:r>
      <w:proofErr w:type="spellStart"/>
      <w:r w:rsidRPr="007635D2">
        <w:rPr>
          <w:i/>
          <w:iCs/>
        </w:rPr>
        <w:t>model_estim</w:t>
      </w:r>
      <w:proofErr w:type="spellEnd"/>
      <w:r w:rsidRPr="007635D2">
        <w:rPr>
          <w:i/>
          <w:iCs/>
        </w:rPr>
        <w:t>\</w:t>
      </w:r>
      <w:proofErr w:type="spellStart"/>
      <w:r w:rsidRPr="007635D2">
        <w:rPr>
          <w:i/>
          <w:iCs/>
        </w:rPr>
        <w:t>plot_model_irfs.m</w:t>
      </w:r>
      <w:proofErr w:type="spellEnd"/>
    </w:p>
    <w:p w14:paraId="6F3D888C" w14:textId="15DC6023" w:rsidR="00C9619D" w:rsidRPr="007635D2" w:rsidRDefault="00C9619D" w:rsidP="007635D2">
      <w:pPr>
        <w:pStyle w:val="ListParagraph"/>
        <w:numPr>
          <w:ilvl w:val="0"/>
          <w:numId w:val="1"/>
        </w:numPr>
        <w:rPr>
          <w:i/>
          <w:iCs/>
        </w:rPr>
      </w:pPr>
      <w:r w:rsidRPr="007635D2">
        <w:rPr>
          <w:b/>
          <w:bCs/>
        </w:rPr>
        <w:t>Figure</w:t>
      </w:r>
      <w:r w:rsidR="00366909">
        <w:rPr>
          <w:b/>
          <w:bCs/>
        </w:rPr>
        <w:t>s</w:t>
      </w:r>
      <w:r w:rsidRPr="007635D2">
        <w:rPr>
          <w:b/>
          <w:bCs/>
        </w:rPr>
        <w:t xml:space="preserve"> </w:t>
      </w:r>
      <w:r w:rsidR="000B52FD" w:rsidRPr="007635D2">
        <w:rPr>
          <w:b/>
          <w:bCs/>
        </w:rPr>
        <w:t>5</w:t>
      </w:r>
      <w:r w:rsidR="00366909">
        <w:rPr>
          <w:b/>
          <w:bCs/>
        </w:rPr>
        <w:t>, D.1 and D.2</w:t>
      </w:r>
      <w:r w:rsidRPr="007635D2">
        <w:rPr>
          <w:b/>
          <w:bCs/>
          <w:i/>
          <w:iCs/>
        </w:rPr>
        <w:t>:</w:t>
      </w:r>
      <w:r w:rsidRPr="007635D2">
        <w:rPr>
          <w:i/>
          <w:iCs/>
        </w:rPr>
        <w:t xml:space="preserve"> \applications\</w:t>
      </w:r>
      <w:proofErr w:type="spellStart"/>
      <w:r w:rsidRPr="007635D2">
        <w:rPr>
          <w:i/>
          <w:iCs/>
        </w:rPr>
        <w:t>second_moments</w:t>
      </w:r>
      <w:proofErr w:type="spellEnd"/>
      <w:r w:rsidRPr="007635D2">
        <w:rPr>
          <w:i/>
          <w:iCs/>
        </w:rPr>
        <w:t>\</w:t>
      </w:r>
      <w:proofErr w:type="spellStart"/>
      <w:r w:rsidRPr="007635D2">
        <w:rPr>
          <w:i/>
          <w:iCs/>
        </w:rPr>
        <w:t>get_cnfctl_stats.m</w:t>
      </w:r>
      <w:proofErr w:type="spellEnd"/>
      <w:r w:rsidR="00440320" w:rsidRPr="007635D2">
        <w:rPr>
          <w:i/>
          <w:iCs/>
        </w:rPr>
        <w:t xml:space="preserve"> </w:t>
      </w:r>
    </w:p>
    <w:p w14:paraId="5A0F2E5E" w14:textId="06E521D4" w:rsidR="00C9619D" w:rsidRDefault="00C9619D" w:rsidP="007635D2">
      <w:pPr>
        <w:pStyle w:val="ListParagraph"/>
        <w:numPr>
          <w:ilvl w:val="0"/>
          <w:numId w:val="1"/>
        </w:numPr>
      </w:pPr>
      <w:r w:rsidRPr="007635D2">
        <w:rPr>
          <w:b/>
          <w:bCs/>
        </w:rPr>
        <w:t xml:space="preserve">Figure </w:t>
      </w:r>
      <w:r w:rsidR="004539D1" w:rsidRPr="007635D2">
        <w:rPr>
          <w:b/>
          <w:bCs/>
        </w:rPr>
        <w:t>6</w:t>
      </w:r>
      <w:r w:rsidRPr="007635D2">
        <w:rPr>
          <w:b/>
          <w:bCs/>
        </w:rPr>
        <w:t>:</w:t>
      </w:r>
      <w:r w:rsidRPr="007635D2">
        <w:rPr>
          <w:i/>
          <w:iCs/>
        </w:rPr>
        <w:t xml:space="preserve"> </w:t>
      </w:r>
      <w:r w:rsidR="004539D1" w:rsidRPr="007635D2">
        <w:rPr>
          <w:i/>
          <w:iCs/>
        </w:rPr>
        <w:t>\</w:t>
      </w:r>
      <w:r w:rsidRPr="007635D2">
        <w:rPr>
          <w:i/>
          <w:iCs/>
        </w:rPr>
        <w:t>applications\</w:t>
      </w:r>
      <w:proofErr w:type="spellStart"/>
      <w:r w:rsidRPr="007635D2">
        <w:rPr>
          <w:i/>
          <w:iCs/>
        </w:rPr>
        <w:t>second_moments</w:t>
      </w:r>
      <w:proofErr w:type="spellEnd"/>
      <w:r w:rsidRPr="007635D2">
        <w:rPr>
          <w:i/>
          <w:iCs/>
        </w:rPr>
        <w:t>\</w:t>
      </w:r>
      <w:proofErr w:type="spellStart"/>
      <w:r w:rsidRPr="007635D2">
        <w:rPr>
          <w:i/>
          <w:iCs/>
        </w:rPr>
        <w:t>get_cnfctl_mbc.m</w:t>
      </w:r>
      <w:proofErr w:type="spellEnd"/>
    </w:p>
    <w:p w14:paraId="1372C04A" w14:textId="0846308B" w:rsidR="00C9619D" w:rsidRDefault="00C9619D" w:rsidP="007635D2">
      <w:pPr>
        <w:pStyle w:val="ListParagraph"/>
        <w:numPr>
          <w:ilvl w:val="0"/>
          <w:numId w:val="1"/>
        </w:numPr>
      </w:pPr>
      <w:r w:rsidRPr="007635D2">
        <w:rPr>
          <w:b/>
          <w:bCs/>
        </w:rPr>
        <w:t>Figure</w:t>
      </w:r>
      <w:r w:rsidR="00366909">
        <w:rPr>
          <w:b/>
          <w:bCs/>
        </w:rPr>
        <w:t>s</w:t>
      </w:r>
      <w:r w:rsidRPr="007635D2">
        <w:rPr>
          <w:b/>
          <w:bCs/>
        </w:rPr>
        <w:t xml:space="preserve"> </w:t>
      </w:r>
      <w:r w:rsidR="004539D1" w:rsidRPr="007635D2">
        <w:rPr>
          <w:b/>
          <w:bCs/>
        </w:rPr>
        <w:t>7</w:t>
      </w:r>
      <w:r w:rsidR="00366909">
        <w:rPr>
          <w:b/>
          <w:bCs/>
        </w:rPr>
        <w:t xml:space="preserve"> and D.3</w:t>
      </w:r>
      <w:r w:rsidRPr="007635D2">
        <w:rPr>
          <w:b/>
          <w:bCs/>
        </w:rPr>
        <w:t>:</w:t>
      </w:r>
      <w:r>
        <w:t xml:space="preserve"> </w:t>
      </w:r>
      <w:r w:rsidRPr="007635D2">
        <w:rPr>
          <w:i/>
          <w:iCs/>
        </w:rPr>
        <w:t>\applications\</w:t>
      </w:r>
      <w:proofErr w:type="spellStart"/>
      <w:r w:rsidRPr="007635D2">
        <w:rPr>
          <w:i/>
          <w:iCs/>
        </w:rPr>
        <w:t>hist_evol</w:t>
      </w:r>
      <w:proofErr w:type="spellEnd"/>
      <w:r w:rsidRPr="007635D2">
        <w:rPr>
          <w:i/>
          <w:iCs/>
        </w:rPr>
        <w:t>\</w:t>
      </w:r>
      <w:proofErr w:type="spellStart"/>
      <w:r w:rsidRPr="007635D2">
        <w:rPr>
          <w:i/>
          <w:iCs/>
        </w:rPr>
        <w:t>get_historical_evol.m</w:t>
      </w:r>
      <w:proofErr w:type="spellEnd"/>
    </w:p>
    <w:p w14:paraId="63912889" w14:textId="6B952AC0" w:rsidR="00C9619D" w:rsidRDefault="00C9619D" w:rsidP="007635D2">
      <w:pPr>
        <w:pStyle w:val="ListParagraph"/>
        <w:numPr>
          <w:ilvl w:val="0"/>
          <w:numId w:val="1"/>
        </w:numPr>
      </w:pPr>
      <w:r w:rsidRPr="007635D2">
        <w:rPr>
          <w:b/>
          <w:bCs/>
        </w:rPr>
        <w:t>Figure</w:t>
      </w:r>
      <w:r w:rsidR="00366909">
        <w:rPr>
          <w:b/>
          <w:bCs/>
        </w:rPr>
        <w:t>s</w:t>
      </w:r>
      <w:r w:rsidRPr="007635D2">
        <w:rPr>
          <w:b/>
          <w:bCs/>
        </w:rPr>
        <w:t xml:space="preserve"> </w:t>
      </w:r>
      <w:r w:rsidR="00F81710" w:rsidRPr="007635D2">
        <w:rPr>
          <w:b/>
          <w:bCs/>
        </w:rPr>
        <w:t>8</w:t>
      </w:r>
      <w:r w:rsidR="00366909">
        <w:rPr>
          <w:b/>
          <w:bCs/>
        </w:rPr>
        <w:t xml:space="preserve"> and D.4</w:t>
      </w:r>
      <w:r w:rsidRPr="007635D2">
        <w:rPr>
          <w:b/>
          <w:bCs/>
        </w:rPr>
        <w:t>:</w:t>
      </w:r>
      <w:r>
        <w:t xml:space="preserve"> </w:t>
      </w:r>
      <w:r w:rsidR="005F02E2" w:rsidRPr="007635D2">
        <w:rPr>
          <w:i/>
          <w:iCs/>
        </w:rPr>
        <w:t>\</w:t>
      </w:r>
      <w:r w:rsidRPr="007635D2">
        <w:rPr>
          <w:i/>
          <w:iCs/>
        </w:rPr>
        <w:t>applications\</w:t>
      </w:r>
      <w:proofErr w:type="spellStart"/>
      <w:r w:rsidRPr="007635D2">
        <w:rPr>
          <w:i/>
          <w:iCs/>
        </w:rPr>
        <w:t>hist_scenario</w:t>
      </w:r>
      <w:proofErr w:type="spellEnd"/>
      <w:r w:rsidRPr="007635D2">
        <w:rPr>
          <w:i/>
          <w:iCs/>
        </w:rPr>
        <w:t>\</w:t>
      </w:r>
      <w:proofErr w:type="spellStart"/>
      <w:r w:rsidRPr="007635D2">
        <w:rPr>
          <w:i/>
          <w:iCs/>
        </w:rPr>
        <w:t>get_historical_scenario.m</w:t>
      </w:r>
      <w:proofErr w:type="spellEnd"/>
      <w:r w:rsidR="005F02E2" w:rsidRPr="007635D2">
        <w:rPr>
          <w:i/>
          <w:iCs/>
        </w:rPr>
        <w:t xml:space="preserve">, </w:t>
      </w:r>
    </w:p>
    <w:p w14:paraId="6BE5A2D1" w14:textId="59E8723D" w:rsidR="00C9619D" w:rsidRDefault="00C9619D" w:rsidP="007635D2">
      <w:pPr>
        <w:pStyle w:val="ListParagraph"/>
        <w:numPr>
          <w:ilvl w:val="0"/>
          <w:numId w:val="1"/>
        </w:numPr>
      </w:pPr>
      <w:r w:rsidRPr="007635D2">
        <w:rPr>
          <w:b/>
          <w:bCs/>
        </w:rPr>
        <w:t xml:space="preserve">Figure </w:t>
      </w:r>
      <w:r w:rsidR="005F02E2" w:rsidRPr="007635D2">
        <w:rPr>
          <w:b/>
          <w:bCs/>
        </w:rPr>
        <w:t>9</w:t>
      </w:r>
      <w:r w:rsidRPr="007635D2">
        <w:rPr>
          <w:b/>
          <w:bCs/>
        </w:rPr>
        <w:t>:</w:t>
      </w:r>
      <w:r>
        <w:t xml:space="preserve"> </w:t>
      </w:r>
      <w:r w:rsidRPr="007635D2">
        <w:rPr>
          <w:i/>
          <w:iCs/>
        </w:rPr>
        <w:t>\applications\</w:t>
      </w:r>
      <w:proofErr w:type="spellStart"/>
      <w:r w:rsidRPr="007635D2">
        <w:rPr>
          <w:i/>
          <w:iCs/>
        </w:rPr>
        <w:t>hist_scenario</w:t>
      </w:r>
      <w:proofErr w:type="spellEnd"/>
      <w:r w:rsidRPr="007635D2">
        <w:rPr>
          <w:i/>
          <w:iCs/>
        </w:rPr>
        <w:t>\</w:t>
      </w:r>
      <w:proofErr w:type="spellStart"/>
      <w:r w:rsidRPr="007635D2">
        <w:rPr>
          <w:i/>
          <w:iCs/>
        </w:rPr>
        <w:t>decompose_realrates_brank.m</w:t>
      </w:r>
      <w:proofErr w:type="spellEnd"/>
    </w:p>
    <w:p w14:paraId="28DC86BD" w14:textId="562E941D" w:rsidR="00C9619D" w:rsidRPr="00E30334" w:rsidRDefault="00C9619D" w:rsidP="007635D2">
      <w:pPr>
        <w:pStyle w:val="ListParagraph"/>
        <w:numPr>
          <w:ilvl w:val="0"/>
          <w:numId w:val="1"/>
        </w:numPr>
      </w:pPr>
      <w:r w:rsidRPr="007635D2">
        <w:rPr>
          <w:b/>
          <w:bCs/>
        </w:rPr>
        <w:t>Table 4.1:</w:t>
      </w:r>
      <w:r>
        <w:t xml:space="preserve"> </w:t>
      </w:r>
      <w:r w:rsidR="00AA00D8" w:rsidRPr="007635D2">
        <w:rPr>
          <w:i/>
          <w:iCs/>
        </w:rPr>
        <w:t>\</w:t>
      </w:r>
      <w:proofErr w:type="spellStart"/>
      <w:r w:rsidRPr="007635D2">
        <w:rPr>
          <w:i/>
          <w:iCs/>
        </w:rPr>
        <w:t>model_estim</w:t>
      </w:r>
      <w:proofErr w:type="spellEnd"/>
      <w:r w:rsidRPr="007635D2">
        <w:rPr>
          <w:i/>
          <w:iCs/>
        </w:rPr>
        <w:t>\</w:t>
      </w:r>
      <w:proofErr w:type="spellStart"/>
      <w:r w:rsidRPr="007635D2">
        <w:rPr>
          <w:i/>
          <w:iCs/>
        </w:rPr>
        <w:t>posterior_model_probs.m</w:t>
      </w:r>
      <w:proofErr w:type="spellEnd"/>
    </w:p>
    <w:p w14:paraId="23D7BDBA" w14:textId="6E923FB5" w:rsidR="00E30334" w:rsidRPr="00096CF7" w:rsidRDefault="00E30334" w:rsidP="00E30334">
      <w:pPr>
        <w:pStyle w:val="ListParagraph"/>
        <w:numPr>
          <w:ilvl w:val="0"/>
          <w:numId w:val="1"/>
        </w:numPr>
        <w:rPr>
          <w:u w:val="single"/>
        </w:rPr>
      </w:pPr>
      <w:commentRangeStart w:id="0"/>
      <w:r w:rsidRPr="007635D2">
        <w:rPr>
          <w:b/>
          <w:bCs/>
        </w:rPr>
        <w:t>Table C.</w:t>
      </w:r>
      <w:r>
        <w:rPr>
          <w:b/>
          <w:bCs/>
        </w:rPr>
        <w:t>1</w:t>
      </w:r>
      <w:r w:rsidRPr="007635D2">
        <w:rPr>
          <w:b/>
          <w:bCs/>
        </w:rPr>
        <w:t>:</w:t>
      </w:r>
      <w:r>
        <w:t xml:space="preserve"> </w:t>
      </w:r>
      <w:r>
        <w:rPr>
          <w:i/>
          <w:iCs/>
        </w:rPr>
        <w:t>\</w:t>
      </w:r>
      <w:proofErr w:type="spellStart"/>
      <w:r w:rsidRPr="00E30334">
        <w:rPr>
          <w:i/>
          <w:iCs/>
        </w:rPr>
        <w:t>var_inputs</w:t>
      </w:r>
      <w:proofErr w:type="spellEnd"/>
      <w:r>
        <w:rPr>
          <w:i/>
          <w:iCs/>
        </w:rPr>
        <w:t>\</w:t>
      </w:r>
      <w:proofErr w:type="spellStart"/>
      <w:r w:rsidRPr="00E30334">
        <w:rPr>
          <w:i/>
          <w:iCs/>
        </w:rPr>
        <w:t>run_var_spf_fcst_compare</w:t>
      </w:r>
      <w:r>
        <w:rPr>
          <w:i/>
          <w:iCs/>
        </w:rPr>
        <w:t>.m</w:t>
      </w:r>
      <w:proofErr w:type="spellEnd"/>
      <w:r w:rsidRPr="00E30334">
        <w:rPr>
          <w:i/>
          <w:iCs/>
        </w:rPr>
        <w:t xml:space="preserve"> </w:t>
      </w:r>
    </w:p>
    <w:p w14:paraId="79917057" w14:textId="160064FE" w:rsidR="00E30334" w:rsidRPr="00E30334" w:rsidRDefault="00E30334" w:rsidP="00E30334">
      <w:pPr>
        <w:pStyle w:val="ListParagraph"/>
        <w:numPr>
          <w:ilvl w:val="0"/>
          <w:numId w:val="1"/>
        </w:numPr>
        <w:rPr>
          <w:u w:val="single"/>
        </w:rPr>
      </w:pPr>
      <w:r w:rsidRPr="007635D2">
        <w:rPr>
          <w:b/>
          <w:bCs/>
        </w:rPr>
        <w:t>Table C.</w:t>
      </w:r>
      <w:r>
        <w:rPr>
          <w:b/>
          <w:bCs/>
        </w:rPr>
        <w:t>2</w:t>
      </w:r>
      <w:r w:rsidRPr="007635D2">
        <w:rPr>
          <w:b/>
          <w:bCs/>
        </w:rPr>
        <w:t>:</w:t>
      </w:r>
      <w:r>
        <w:t xml:space="preserve"> </w:t>
      </w:r>
      <w:r w:rsidRPr="007635D2">
        <w:rPr>
          <w:i/>
          <w:iCs/>
        </w:rPr>
        <w:t>\</w:t>
      </w:r>
      <w:r w:rsidRPr="00E30334">
        <w:rPr>
          <w:i/>
          <w:iCs/>
        </w:rPr>
        <w:t xml:space="preserve"> </w:t>
      </w:r>
      <w:proofErr w:type="spellStart"/>
      <w:r w:rsidRPr="00E30334">
        <w:rPr>
          <w:i/>
          <w:iCs/>
        </w:rPr>
        <w:t>var_inputs</w:t>
      </w:r>
      <w:proofErr w:type="spellEnd"/>
      <w:r w:rsidRPr="007635D2">
        <w:rPr>
          <w:i/>
          <w:iCs/>
        </w:rPr>
        <w:t xml:space="preserve"> </w:t>
      </w:r>
      <w:r w:rsidRPr="007635D2">
        <w:rPr>
          <w:i/>
          <w:iCs/>
        </w:rPr>
        <w:t>\</w:t>
      </w:r>
      <w:proofErr w:type="spellStart"/>
      <w:r>
        <w:rPr>
          <w:i/>
          <w:iCs/>
        </w:rPr>
        <w:t>run_var_swfactors</w:t>
      </w:r>
      <w:r w:rsidRPr="00E30334">
        <w:rPr>
          <w:i/>
          <w:iCs/>
        </w:rPr>
        <w:t>.m</w:t>
      </w:r>
      <w:commentRangeEnd w:id="0"/>
      <w:proofErr w:type="spellEnd"/>
      <w:r w:rsidR="00B04B22">
        <w:rPr>
          <w:rStyle w:val="CommentReference"/>
        </w:rPr>
        <w:commentReference w:id="0"/>
      </w:r>
    </w:p>
    <w:p w14:paraId="700B6C64" w14:textId="1225CE79" w:rsidR="00440320" w:rsidRPr="00096CF7" w:rsidRDefault="00C9619D" w:rsidP="00C9619D">
      <w:pPr>
        <w:pStyle w:val="ListParagraph"/>
        <w:numPr>
          <w:ilvl w:val="0"/>
          <w:numId w:val="1"/>
        </w:numPr>
        <w:rPr>
          <w:u w:val="single"/>
        </w:rPr>
      </w:pPr>
      <w:r w:rsidRPr="007635D2">
        <w:rPr>
          <w:b/>
          <w:bCs/>
        </w:rPr>
        <w:t>Table C.</w:t>
      </w:r>
      <w:r w:rsidR="00E30334">
        <w:rPr>
          <w:b/>
          <w:bCs/>
        </w:rPr>
        <w:t>4</w:t>
      </w:r>
      <w:r w:rsidRPr="007635D2">
        <w:rPr>
          <w:b/>
          <w:bCs/>
        </w:rPr>
        <w:t>:</w:t>
      </w:r>
      <w:r>
        <w:t xml:space="preserve"> </w:t>
      </w:r>
      <w:r w:rsidRPr="007635D2">
        <w:rPr>
          <w:i/>
          <w:iCs/>
        </w:rPr>
        <w:t>\</w:t>
      </w:r>
      <w:proofErr w:type="spellStart"/>
      <w:r w:rsidRPr="007635D2">
        <w:rPr>
          <w:i/>
          <w:iCs/>
        </w:rPr>
        <w:t>model_estim</w:t>
      </w:r>
      <w:proofErr w:type="spellEnd"/>
      <w:r w:rsidRPr="007635D2">
        <w:rPr>
          <w:i/>
          <w:iCs/>
        </w:rPr>
        <w:t>\</w:t>
      </w:r>
      <w:proofErr w:type="spellStart"/>
      <w:del w:id="1" w:author="Alisdair " w:date="2024-09-06T13:15:00Z">
        <w:r w:rsidRPr="007635D2" w:rsidDel="00B04B22">
          <w:rPr>
            <w:i/>
            <w:iCs/>
          </w:rPr>
          <w:delText>sampling_result_</w:delText>
        </w:r>
        <w:r w:rsidRPr="007635D2" w:rsidDel="00B04B22">
          <w:rPr>
            <w:i/>
            <w:iCs/>
            <w:u w:val="single"/>
          </w:rPr>
          <w:delText>summary</w:delText>
        </w:r>
      </w:del>
      <w:ins w:id="2" w:author="Alisdair " w:date="2024-09-06T13:15:00Z">
        <w:r w:rsidR="00B04B22">
          <w:rPr>
            <w:i/>
            <w:iCs/>
          </w:rPr>
          <w:t>get_param_post</w:t>
        </w:r>
      </w:ins>
      <w:r w:rsidRPr="007635D2">
        <w:rPr>
          <w:i/>
          <w:iCs/>
          <w:u w:val="single"/>
        </w:rPr>
        <w:t>.m</w:t>
      </w:r>
      <w:proofErr w:type="spellEnd"/>
    </w:p>
    <w:p w14:paraId="7AB1E7AA" w14:textId="4AE29475" w:rsidR="00B772C9" w:rsidRDefault="00440320" w:rsidP="00440320">
      <w:r>
        <w:t>For Figures 2-9, D.1-D.4, and Tables 4.1 and C.</w:t>
      </w:r>
      <w:r w:rsidR="00E30334">
        <w:t>4</w:t>
      </w:r>
      <w:r>
        <w:t xml:space="preserve"> the posterior draws in the folder /</w:t>
      </w:r>
      <w:proofErr w:type="spellStart"/>
      <w:r>
        <w:t>suff_stats</w:t>
      </w:r>
      <w:proofErr w:type="spellEnd"/>
      <w:r>
        <w:t xml:space="preserve"> are required. These posterior draws are created by the file /</w:t>
      </w:r>
      <w:proofErr w:type="spellStart"/>
      <w:r>
        <w:t>model_estim</w:t>
      </w:r>
      <w:proofErr w:type="spellEnd"/>
      <w:r>
        <w:t>/</w:t>
      </w:r>
      <w:proofErr w:type="spellStart"/>
      <w:r>
        <w:t>sample_posterior.m</w:t>
      </w:r>
      <w:proofErr w:type="spellEnd"/>
      <w:r>
        <w:t xml:space="preserve">. </w:t>
      </w:r>
    </w:p>
    <w:p w14:paraId="5590D8E8" w14:textId="18CE2A0C" w:rsidR="00440320" w:rsidRPr="00B772C9" w:rsidRDefault="00B772C9" w:rsidP="00440320">
      <w:pPr>
        <w:rPr>
          <w:i/>
          <w:iCs/>
        </w:rPr>
      </w:pPr>
      <w:proofErr w:type="spellStart"/>
      <w:r>
        <w:t>sample_posterior.</w:t>
      </w:r>
      <w:proofErr w:type="gramStart"/>
      <w:r>
        <w:t>m</w:t>
      </w:r>
      <w:proofErr w:type="spellEnd"/>
      <w:r>
        <w:t xml:space="preserve">  requires</w:t>
      </w:r>
      <w:proofErr w:type="gramEnd"/>
      <w:r>
        <w:t xml:space="preserve"> the estimated monetary policy IRFs </w:t>
      </w:r>
      <w:proofErr w:type="spellStart"/>
      <w:r>
        <w:t>cointained</w:t>
      </w:r>
      <w:proofErr w:type="spellEnd"/>
      <w:r>
        <w:t xml:space="preserve"> in </w:t>
      </w:r>
      <w:proofErr w:type="spellStart"/>
      <w:r w:rsidRPr="00B772C9">
        <w:rPr>
          <w:i/>
          <w:iCs/>
        </w:rPr>
        <w:t>IRFs_ad_results.mat</w:t>
      </w:r>
      <w:proofErr w:type="spellEnd"/>
      <w:r>
        <w:t xml:space="preserve">  (which is created by /</w:t>
      </w:r>
      <w:proofErr w:type="spellStart"/>
      <w:r>
        <w:t>var_inputs</w:t>
      </w:r>
      <w:proofErr w:type="spellEnd"/>
      <w:r>
        <w:t>/</w:t>
      </w:r>
      <w:r w:rsidRPr="00B772C9">
        <w:t xml:space="preserve"> </w:t>
      </w:r>
      <w:proofErr w:type="spellStart"/>
      <w:r w:rsidRPr="00B772C9">
        <w:t>run_var_mp_ad</w:t>
      </w:r>
      <w:r>
        <w:t>.m</w:t>
      </w:r>
      <w:proofErr w:type="spellEnd"/>
      <w:r>
        <w:t>).</w:t>
      </w:r>
    </w:p>
    <w:p w14:paraId="1A2A00B7" w14:textId="64C44674" w:rsidR="00B772C9" w:rsidRPr="00B772C9" w:rsidRDefault="00B772C9" w:rsidP="00440320">
      <w:pPr>
        <w:rPr>
          <w:i/>
          <w:iCs/>
        </w:rPr>
      </w:pPr>
      <w:r>
        <w:t>Figures 2,3</w:t>
      </w:r>
      <w:r w:rsidR="00052717">
        <w:t xml:space="preserve">, </w:t>
      </w:r>
      <w:r>
        <w:t xml:space="preserve">4 </w:t>
      </w:r>
      <w:r w:rsidR="00052717">
        <w:t xml:space="preserve">and 9 </w:t>
      </w:r>
      <w:r>
        <w:t xml:space="preserve">require the posterior mode, which are stored in files </w:t>
      </w:r>
      <w:proofErr w:type="spellStart"/>
      <w:r w:rsidRPr="00B772C9">
        <w:rPr>
          <w:i/>
          <w:iCs/>
        </w:rPr>
        <w:t>params_hank_ad.mat</w:t>
      </w:r>
      <w:proofErr w:type="spellEnd"/>
      <w:r>
        <w:rPr>
          <w:i/>
          <w:iCs/>
        </w:rPr>
        <w:t xml:space="preserve">, </w:t>
      </w:r>
      <w:proofErr w:type="spellStart"/>
      <w:proofErr w:type="gramStart"/>
      <w:r w:rsidRPr="00B772C9">
        <w:rPr>
          <w:i/>
          <w:iCs/>
        </w:rPr>
        <w:t>params_</w:t>
      </w:r>
      <w:r>
        <w:rPr>
          <w:i/>
          <w:iCs/>
        </w:rPr>
        <w:t>r</w:t>
      </w:r>
      <w:r w:rsidRPr="00B772C9">
        <w:rPr>
          <w:i/>
          <w:iCs/>
        </w:rPr>
        <w:t>ank_ad.mat</w:t>
      </w:r>
      <w:proofErr w:type="spellEnd"/>
      <w:r>
        <w:rPr>
          <w:i/>
          <w:iCs/>
        </w:rPr>
        <w:t>,</w:t>
      </w:r>
      <w:r>
        <w:t xml:space="preserve">  </w:t>
      </w:r>
      <w:proofErr w:type="spellStart"/>
      <w:r w:rsidRPr="00B772C9">
        <w:rPr>
          <w:i/>
          <w:iCs/>
        </w:rPr>
        <w:t>params_hank_ad</w:t>
      </w:r>
      <w:r>
        <w:rPr>
          <w:i/>
          <w:iCs/>
        </w:rPr>
        <w:t>_behav</w:t>
      </w:r>
      <w:r w:rsidRPr="00B772C9">
        <w:rPr>
          <w:i/>
          <w:iCs/>
        </w:rPr>
        <w:t>.mat</w:t>
      </w:r>
      <w:proofErr w:type="spellEnd"/>
      <w:proofErr w:type="gramEnd"/>
      <w:r>
        <w:rPr>
          <w:i/>
          <w:iCs/>
        </w:rPr>
        <w:t xml:space="preserve">, </w:t>
      </w:r>
      <w:r>
        <w:t>and</w:t>
      </w:r>
      <w:r>
        <w:rPr>
          <w:i/>
          <w:iCs/>
        </w:rPr>
        <w:t xml:space="preserve"> </w:t>
      </w:r>
      <w:proofErr w:type="spellStart"/>
      <w:r w:rsidRPr="00B772C9">
        <w:rPr>
          <w:i/>
          <w:iCs/>
        </w:rPr>
        <w:t>params_</w:t>
      </w:r>
      <w:r>
        <w:rPr>
          <w:i/>
          <w:iCs/>
        </w:rPr>
        <w:t>r</w:t>
      </w:r>
      <w:r w:rsidRPr="00B772C9">
        <w:rPr>
          <w:i/>
          <w:iCs/>
        </w:rPr>
        <w:t>ank_ad</w:t>
      </w:r>
      <w:r>
        <w:rPr>
          <w:i/>
          <w:iCs/>
        </w:rPr>
        <w:t>_behav</w:t>
      </w:r>
      <w:r w:rsidRPr="00B772C9">
        <w:rPr>
          <w:i/>
          <w:iCs/>
        </w:rPr>
        <w:t>.mat</w:t>
      </w:r>
      <w:proofErr w:type="spellEnd"/>
      <w:r>
        <w:rPr>
          <w:i/>
          <w:iCs/>
        </w:rPr>
        <w:t xml:space="preserve">. </w:t>
      </w:r>
      <w:r>
        <w:t xml:space="preserve">These posterior modes are generated by </w:t>
      </w:r>
      <w:r>
        <w:rPr>
          <w:i/>
          <w:iCs/>
        </w:rPr>
        <w:t>\</w:t>
      </w:r>
      <w:proofErr w:type="spellStart"/>
      <w:r>
        <w:rPr>
          <w:i/>
          <w:iCs/>
        </w:rPr>
        <w:t>model_estim</w:t>
      </w:r>
      <w:proofErr w:type="spellEnd"/>
      <w:r>
        <w:rPr>
          <w:i/>
          <w:iCs/>
        </w:rPr>
        <w:t>\</w:t>
      </w:r>
      <w:proofErr w:type="spellStart"/>
      <w:r w:rsidRPr="00B772C9">
        <w:rPr>
          <w:i/>
          <w:iCs/>
        </w:rPr>
        <w:t>get_posterior_mode</w:t>
      </w:r>
      <w:r>
        <w:rPr>
          <w:i/>
          <w:iCs/>
        </w:rPr>
        <w:t>.m</w:t>
      </w:r>
      <w:proofErr w:type="spellEnd"/>
    </w:p>
    <w:p w14:paraId="6B664C01" w14:textId="027D48D2" w:rsidR="00440320" w:rsidRDefault="00440320" w:rsidP="00440320">
      <w:r>
        <w:t xml:space="preserve">For Figure 5, </w:t>
      </w:r>
      <w:r w:rsidR="00B772C9">
        <w:t xml:space="preserve">we need the file </w:t>
      </w:r>
      <w:proofErr w:type="spellStart"/>
      <w:r w:rsidR="00B772C9">
        <w:rPr>
          <w:i/>
          <w:iCs/>
        </w:rPr>
        <w:t>wold_results.mat</w:t>
      </w:r>
      <w:proofErr w:type="spellEnd"/>
      <w:r w:rsidR="00B772C9">
        <w:t xml:space="preserve">, which is created by </w:t>
      </w:r>
      <w:r w:rsidR="00B772C9" w:rsidRPr="00B772C9">
        <w:t>\</w:t>
      </w:r>
      <w:proofErr w:type="spellStart"/>
      <w:r w:rsidR="00B772C9" w:rsidRPr="00B772C9">
        <w:t>var_inputs</w:t>
      </w:r>
      <w:proofErr w:type="spellEnd"/>
      <w:r w:rsidR="00B772C9">
        <w:t>\</w:t>
      </w:r>
      <w:proofErr w:type="spellStart"/>
      <w:r w:rsidR="00B772C9">
        <w:t>run_var_wold.</w:t>
      </w:r>
      <w:r w:rsidR="00DF49B3">
        <w:t>m</w:t>
      </w:r>
      <w:proofErr w:type="spellEnd"/>
    </w:p>
    <w:p w14:paraId="5950C769" w14:textId="13CEA133" w:rsidR="00B772C9" w:rsidRDefault="00B772C9" w:rsidP="00B772C9">
      <w:r>
        <w:t xml:space="preserve">For Figure D.1, we need the file </w:t>
      </w:r>
      <w:proofErr w:type="spellStart"/>
      <w:r>
        <w:rPr>
          <w:i/>
          <w:iCs/>
        </w:rPr>
        <w:t>wold_results_early.mat</w:t>
      </w:r>
      <w:proofErr w:type="spellEnd"/>
      <w:r>
        <w:t xml:space="preserve">, which is created by </w:t>
      </w:r>
      <w:r w:rsidRPr="00B772C9">
        <w:t>\</w:t>
      </w:r>
      <w:proofErr w:type="spellStart"/>
      <w:r w:rsidRPr="00B772C9">
        <w:t>var_inputs</w:t>
      </w:r>
      <w:proofErr w:type="spellEnd"/>
      <w:r>
        <w:t>\</w:t>
      </w:r>
      <w:proofErr w:type="spellStart"/>
      <w:r>
        <w:t>run_var_wold_early.</w:t>
      </w:r>
      <w:r w:rsidR="00DF49B3">
        <w:t>m</w:t>
      </w:r>
      <w:proofErr w:type="spellEnd"/>
    </w:p>
    <w:p w14:paraId="4748094C" w14:textId="790AD6F3" w:rsidR="00B772C9" w:rsidRDefault="00B772C9" w:rsidP="00B772C9">
      <w:r>
        <w:t xml:space="preserve">For Figure 6, we need the file </w:t>
      </w:r>
      <w:proofErr w:type="spellStart"/>
      <w:r>
        <w:rPr>
          <w:i/>
          <w:iCs/>
        </w:rPr>
        <w:t>mbc_results.mat</w:t>
      </w:r>
      <w:proofErr w:type="spellEnd"/>
      <w:r>
        <w:t xml:space="preserve">, which is created by </w:t>
      </w:r>
      <w:r w:rsidRPr="00B772C9">
        <w:t>\</w:t>
      </w:r>
      <w:proofErr w:type="spellStart"/>
      <w:r w:rsidRPr="00B772C9">
        <w:t>var_inputs</w:t>
      </w:r>
      <w:proofErr w:type="spellEnd"/>
      <w:r>
        <w:t>\</w:t>
      </w:r>
      <w:proofErr w:type="spellStart"/>
      <w:r>
        <w:t>run_var_mbc.</w:t>
      </w:r>
      <w:r w:rsidR="00DF49B3">
        <w:t>m</w:t>
      </w:r>
      <w:proofErr w:type="spellEnd"/>
    </w:p>
    <w:p w14:paraId="7DA2F22B" w14:textId="2FE515AD" w:rsidR="00B772C9" w:rsidRDefault="00B772C9" w:rsidP="00B772C9">
      <w:r>
        <w:t>For Figure 7,</w:t>
      </w:r>
      <w:r w:rsidRPr="00B772C9">
        <w:t xml:space="preserve"> </w:t>
      </w:r>
      <w:r>
        <w:t xml:space="preserve">we need the file </w:t>
      </w:r>
      <w:proofErr w:type="spellStart"/>
      <w:r>
        <w:rPr>
          <w:i/>
          <w:iCs/>
        </w:rPr>
        <w:t>fcst_evol_results.mat</w:t>
      </w:r>
      <w:proofErr w:type="spellEnd"/>
      <w:r>
        <w:t xml:space="preserve">, which is created by </w:t>
      </w:r>
      <w:r w:rsidRPr="00B772C9">
        <w:t>\</w:t>
      </w:r>
      <w:proofErr w:type="spellStart"/>
      <w:r w:rsidRPr="00B772C9">
        <w:t>var_inputs</w:t>
      </w:r>
      <w:proofErr w:type="spellEnd"/>
      <w:r>
        <w:t>\</w:t>
      </w:r>
      <w:r w:rsidRPr="00B772C9">
        <w:t xml:space="preserve"> </w:t>
      </w:r>
      <w:proofErr w:type="spellStart"/>
      <w:r w:rsidRPr="00B772C9">
        <w:t>run_var_fcst_evol</w:t>
      </w:r>
      <w:r>
        <w:t>.</w:t>
      </w:r>
      <w:r w:rsidR="00DF49B3">
        <w:t>m</w:t>
      </w:r>
      <w:proofErr w:type="spellEnd"/>
    </w:p>
    <w:p w14:paraId="364D1D80" w14:textId="77777777" w:rsidR="007635D2" w:rsidRDefault="00DF49B3" w:rsidP="00DF49B3">
      <w:r>
        <w:t>For Figure 8,</w:t>
      </w:r>
      <w:r w:rsidRPr="00B772C9">
        <w:t xml:space="preserve"> </w:t>
      </w:r>
      <w:r>
        <w:t xml:space="preserve">we need the file </w:t>
      </w:r>
      <w:proofErr w:type="spellStart"/>
      <w:r>
        <w:rPr>
          <w:i/>
          <w:iCs/>
        </w:rPr>
        <w:t>fcst_scenario_results.mat</w:t>
      </w:r>
      <w:proofErr w:type="spellEnd"/>
      <w:r>
        <w:t xml:space="preserve">, which is created by </w:t>
      </w:r>
      <w:r w:rsidRPr="00052717">
        <w:rPr>
          <w:i/>
          <w:iCs/>
        </w:rPr>
        <w:t>\</w:t>
      </w:r>
      <w:proofErr w:type="spellStart"/>
      <w:r w:rsidRPr="00052717">
        <w:rPr>
          <w:i/>
          <w:iCs/>
        </w:rPr>
        <w:t>var_inputs</w:t>
      </w:r>
      <w:proofErr w:type="spellEnd"/>
      <w:r w:rsidRPr="00052717">
        <w:rPr>
          <w:i/>
          <w:iCs/>
        </w:rPr>
        <w:t xml:space="preserve">\ </w:t>
      </w:r>
      <w:proofErr w:type="spellStart"/>
      <w:r w:rsidRPr="00052717">
        <w:rPr>
          <w:i/>
          <w:iCs/>
        </w:rPr>
        <w:t>run_var_fcst_scenario.m</w:t>
      </w:r>
      <w:proofErr w:type="spellEnd"/>
      <w:r w:rsidRPr="00052717">
        <w:rPr>
          <w:i/>
          <w:iCs/>
        </w:rPr>
        <w:t>.</w:t>
      </w:r>
      <w:r w:rsidR="007635D2">
        <w:br/>
      </w:r>
      <w:r w:rsidR="007635D2">
        <w:br/>
      </w:r>
      <w:r w:rsidR="007635D2">
        <w:rPr>
          <w:b/>
          <w:bCs/>
        </w:rPr>
        <w:t xml:space="preserve">Sufficient Statistics: </w:t>
      </w:r>
      <w:r w:rsidR="007635D2">
        <w:t xml:space="preserve">Folder </w:t>
      </w:r>
      <w:r w:rsidR="007635D2" w:rsidRPr="00052717">
        <w:rPr>
          <w:i/>
          <w:iCs/>
        </w:rPr>
        <w:t>\</w:t>
      </w:r>
      <w:proofErr w:type="spellStart"/>
      <w:r w:rsidR="007635D2">
        <w:rPr>
          <w:i/>
          <w:iCs/>
        </w:rPr>
        <w:t>suff_stats</w:t>
      </w:r>
      <w:proofErr w:type="spellEnd"/>
      <w:r w:rsidR="007635D2">
        <w:t xml:space="preserve"> contains the posterior draws for each of the models, and also joint draws for: </w:t>
      </w:r>
      <w:proofErr w:type="spellStart"/>
      <w:r w:rsidR="007635D2">
        <w:t>i</w:t>
      </w:r>
      <w:proofErr w:type="spellEnd"/>
      <w:r w:rsidR="007635D2">
        <w:t>) RANK models (both FIRE and behavioral), ii) HANK models (both FIRE and behavioral), iii) FIRE models (both RANK and HANK), iv) Behavioral models (both HANK and RANK), v) all four models. The corresponding paths are:</w:t>
      </w:r>
    </w:p>
    <w:p w14:paraId="54C5BD30" w14:textId="660C837A" w:rsidR="007635D2" w:rsidRDefault="007635D2" w:rsidP="007635D2">
      <w:pPr>
        <w:pStyle w:val="ListParagraph"/>
        <w:numPr>
          <w:ilvl w:val="0"/>
          <w:numId w:val="2"/>
        </w:numPr>
      </w:pPr>
      <w:r>
        <w:t>FIRE RANK:</w:t>
      </w:r>
      <w:r w:rsidRPr="007635D2">
        <w:rPr>
          <w:i/>
          <w:iCs/>
        </w:rPr>
        <w:t xml:space="preserve"> /</w:t>
      </w:r>
      <w:proofErr w:type="spellStart"/>
      <w:r>
        <w:rPr>
          <w:i/>
          <w:iCs/>
        </w:rPr>
        <w:t>ratex</w:t>
      </w:r>
      <w:proofErr w:type="spellEnd"/>
      <w:r>
        <w:rPr>
          <w:i/>
          <w:iCs/>
        </w:rPr>
        <w:t>/</w:t>
      </w:r>
      <w:proofErr w:type="spellStart"/>
      <w:r w:rsidRPr="007635D2">
        <w:rPr>
          <w:i/>
          <w:iCs/>
        </w:rPr>
        <w:t>rank_draws_main.mat</w:t>
      </w:r>
      <w:proofErr w:type="spellEnd"/>
    </w:p>
    <w:p w14:paraId="07271346" w14:textId="091CCA3F" w:rsidR="007635D2" w:rsidRPr="001D504B" w:rsidRDefault="007635D2" w:rsidP="007635D2">
      <w:pPr>
        <w:pStyle w:val="ListParagraph"/>
        <w:numPr>
          <w:ilvl w:val="0"/>
          <w:numId w:val="2"/>
        </w:numPr>
      </w:pPr>
      <w:r>
        <w:t xml:space="preserve">FIRE HANK: </w:t>
      </w:r>
      <w:r w:rsidRPr="007635D2">
        <w:rPr>
          <w:i/>
          <w:iCs/>
        </w:rPr>
        <w:t>/</w:t>
      </w:r>
      <w:proofErr w:type="spellStart"/>
      <w:r>
        <w:rPr>
          <w:i/>
          <w:iCs/>
        </w:rPr>
        <w:t>ratex</w:t>
      </w:r>
      <w:proofErr w:type="spellEnd"/>
      <w:r>
        <w:rPr>
          <w:i/>
          <w:iCs/>
        </w:rPr>
        <w:t>/</w:t>
      </w:r>
      <w:proofErr w:type="spellStart"/>
      <w:r>
        <w:rPr>
          <w:i/>
          <w:iCs/>
        </w:rPr>
        <w:t>h</w:t>
      </w:r>
      <w:r w:rsidRPr="007635D2">
        <w:rPr>
          <w:i/>
          <w:iCs/>
        </w:rPr>
        <w:t>ank_draws_main.mat</w:t>
      </w:r>
      <w:proofErr w:type="spellEnd"/>
    </w:p>
    <w:p w14:paraId="5202EBEA" w14:textId="4CDB0903" w:rsidR="001D504B" w:rsidRDefault="001D504B" w:rsidP="001D504B">
      <w:pPr>
        <w:pStyle w:val="ListParagraph"/>
        <w:numPr>
          <w:ilvl w:val="0"/>
          <w:numId w:val="2"/>
        </w:numPr>
      </w:pPr>
      <w:r>
        <w:lastRenderedPageBreak/>
        <w:t>Behavioral RANK:</w:t>
      </w:r>
      <w:r w:rsidRPr="007635D2">
        <w:rPr>
          <w:i/>
          <w:iCs/>
        </w:rPr>
        <w:t xml:space="preserve"> /</w:t>
      </w:r>
      <w:r>
        <w:rPr>
          <w:i/>
          <w:iCs/>
        </w:rPr>
        <w:t>behavioral /</w:t>
      </w:r>
      <w:proofErr w:type="spellStart"/>
      <w:r w:rsidRPr="007635D2">
        <w:rPr>
          <w:i/>
          <w:iCs/>
        </w:rPr>
        <w:t>rank_draws_main</w:t>
      </w:r>
      <w:r>
        <w:rPr>
          <w:i/>
          <w:iCs/>
        </w:rPr>
        <w:t>_behav</w:t>
      </w:r>
      <w:r w:rsidRPr="007635D2">
        <w:rPr>
          <w:i/>
          <w:iCs/>
        </w:rPr>
        <w:t>.mat</w:t>
      </w:r>
      <w:proofErr w:type="spellEnd"/>
    </w:p>
    <w:p w14:paraId="552148DF" w14:textId="6EF25BC9" w:rsidR="001D504B" w:rsidRPr="007635D2" w:rsidRDefault="001D504B" w:rsidP="001D504B">
      <w:pPr>
        <w:pStyle w:val="ListParagraph"/>
        <w:numPr>
          <w:ilvl w:val="0"/>
          <w:numId w:val="2"/>
        </w:numPr>
      </w:pPr>
      <w:r>
        <w:t>Behavioral HANK:</w:t>
      </w:r>
      <w:r w:rsidRPr="007635D2">
        <w:rPr>
          <w:i/>
          <w:iCs/>
        </w:rPr>
        <w:t xml:space="preserve"> /</w:t>
      </w:r>
      <w:r>
        <w:rPr>
          <w:i/>
          <w:iCs/>
        </w:rPr>
        <w:t>behavioral /</w:t>
      </w:r>
      <w:proofErr w:type="spellStart"/>
      <w:r>
        <w:rPr>
          <w:i/>
          <w:iCs/>
        </w:rPr>
        <w:t>h</w:t>
      </w:r>
      <w:r w:rsidRPr="007635D2">
        <w:rPr>
          <w:i/>
          <w:iCs/>
        </w:rPr>
        <w:t>ank_draws_main</w:t>
      </w:r>
      <w:r>
        <w:rPr>
          <w:i/>
          <w:iCs/>
        </w:rPr>
        <w:t>_behav</w:t>
      </w:r>
      <w:r w:rsidRPr="007635D2">
        <w:rPr>
          <w:i/>
          <w:iCs/>
        </w:rPr>
        <w:t>.mat</w:t>
      </w:r>
      <w:proofErr w:type="spellEnd"/>
    </w:p>
    <w:p w14:paraId="46F81ABD" w14:textId="77777777" w:rsidR="001D504B" w:rsidRPr="007635D2" w:rsidRDefault="001D504B" w:rsidP="001D504B">
      <w:pPr>
        <w:pStyle w:val="ListParagraph"/>
      </w:pPr>
    </w:p>
    <w:p w14:paraId="0ED93C74" w14:textId="3CB828FD" w:rsidR="007635D2" w:rsidRPr="007635D2" w:rsidRDefault="007635D2" w:rsidP="007635D2">
      <w:pPr>
        <w:pStyle w:val="ListParagraph"/>
        <w:numPr>
          <w:ilvl w:val="0"/>
          <w:numId w:val="2"/>
        </w:numPr>
      </w:pPr>
      <w:r>
        <w:t xml:space="preserve">FIRE joint RANK and HANK: </w:t>
      </w:r>
      <w:r w:rsidRPr="007635D2">
        <w:rPr>
          <w:i/>
          <w:iCs/>
        </w:rPr>
        <w:t>/</w:t>
      </w:r>
      <w:r w:rsidR="001D504B">
        <w:rPr>
          <w:i/>
          <w:iCs/>
        </w:rPr>
        <w:t>mix</w:t>
      </w:r>
      <w:r>
        <w:rPr>
          <w:i/>
          <w:iCs/>
        </w:rPr>
        <w:t>/</w:t>
      </w:r>
      <w:proofErr w:type="spellStart"/>
      <w:r>
        <w:rPr>
          <w:i/>
          <w:iCs/>
        </w:rPr>
        <w:t>non_behav_models_draws</w:t>
      </w:r>
      <w:r w:rsidRPr="007635D2">
        <w:rPr>
          <w:i/>
          <w:iCs/>
        </w:rPr>
        <w:t>.mat</w:t>
      </w:r>
      <w:proofErr w:type="spellEnd"/>
    </w:p>
    <w:p w14:paraId="41750BDE" w14:textId="57C2D33F" w:rsidR="007635D2" w:rsidRPr="007635D2" w:rsidRDefault="007635D2" w:rsidP="00AA5EF4">
      <w:pPr>
        <w:pStyle w:val="ListParagraph"/>
        <w:numPr>
          <w:ilvl w:val="0"/>
          <w:numId w:val="2"/>
        </w:numPr>
      </w:pPr>
      <w:r>
        <w:t xml:space="preserve">Behavioral joint RANK and HANK: </w:t>
      </w:r>
      <w:r w:rsidRPr="007635D2">
        <w:rPr>
          <w:i/>
          <w:iCs/>
        </w:rPr>
        <w:t>/</w:t>
      </w:r>
      <w:r w:rsidR="001D504B" w:rsidRPr="001D504B">
        <w:rPr>
          <w:i/>
          <w:iCs/>
        </w:rPr>
        <w:t xml:space="preserve"> </w:t>
      </w:r>
      <w:r w:rsidR="001D504B">
        <w:rPr>
          <w:i/>
          <w:iCs/>
        </w:rPr>
        <w:t xml:space="preserve">mix </w:t>
      </w:r>
      <w:r>
        <w:rPr>
          <w:i/>
          <w:iCs/>
        </w:rPr>
        <w:t>/</w:t>
      </w:r>
      <w:proofErr w:type="spellStart"/>
      <w:r w:rsidRPr="007635D2">
        <w:rPr>
          <w:i/>
          <w:iCs/>
        </w:rPr>
        <w:t>behav_all_models_draws.mat</w:t>
      </w:r>
      <w:proofErr w:type="spellEnd"/>
    </w:p>
    <w:p w14:paraId="62F63C82" w14:textId="13C731F0" w:rsidR="007635D2" w:rsidRPr="007635D2" w:rsidRDefault="007635D2" w:rsidP="00AA5EF4">
      <w:pPr>
        <w:pStyle w:val="ListParagraph"/>
        <w:numPr>
          <w:ilvl w:val="0"/>
          <w:numId w:val="2"/>
        </w:numPr>
      </w:pPr>
      <w:r>
        <w:t xml:space="preserve">Joint FIRE and </w:t>
      </w:r>
      <w:proofErr w:type="spellStart"/>
      <w:r>
        <w:t>Behvioral</w:t>
      </w:r>
      <w:proofErr w:type="spellEnd"/>
      <w:r>
        <w:t xml:space="preserve"> RANK: </w:t>
      </w:r>
      <w:r w:rsidRPr="007635D2">
        <w:rPr>
          <w:i/>
          <w:iCs/>
        </w:rPr>
        <w:t>/</w:t>
      </w:r>
      <w:r w:rsidR="001D504B">
        <w:rPr>
          <w:i/>
          <w:iCs/>
        </w:rPr>
        <w:t>mix</w:t>
      </w:r>
      <w:r>
        <w:rPr>
          <w:i/>
          <w:iCs/>
        </w:rPr>
        <w:t>/</w:t>
      </w:r>
      <w:proofErr w:type="spellStart"/>
      <w:r w:rsidRPr="007635D2">
        <w:rPr>
          <w:i/>
          <w:iCs/>
        </w:rPr>
        <w:t>rank_behav_and_non_behav_draws.mat</w:t>
      </w:r>
      <w:proofErr w:type="spellEnd"/>
    </w:p>
    <w:p w14:paraId="35188FAD" w14:textId="5BD3775D" w:rsidR="007635D2" w:rsidRPr="007635D2" w:rsidRDefault="007635D2" w:rsidP="007635D2">
      <w:pPr>
        <w:pStyle w:val="ListParagraph"/>
        <w:numPr>
          <w:ilvl w:val="0"/>
          <w:numId w:val="2"/>
        </w:numPr>
      </w:pPr>
      <w:r>
        <w:t xml:space="preserve">Joint FIRE and </w:t>
      </w:r>
      <w:proofErr w:type="spellStart"/>
      <w:r>
        <w:t>Behvioral</w:t>
      </w:r>
      <w:proofErr w:type="spellEnd"/>
      <w:r>
        <w:t xml:space="preserve"> HANK: </w:t>
      </w:r>
      <w:r w:rsidRPr="007635D2">
        <w:rPr>
          <w:i/>
          <w:iCs/>
        </w:rPr>
        <w:t>/</w:t>
      </w:r>
      <w:r w:rsidR="001D504B">
        <w:rPr>
          <w:i/>
          <w:iCs/>
        </w:rPr>
        <w:t xml:space="preserve">mi </w:t>
      </w:r>
      <w:r>
        <w:rPr>
          <w:i/>
          <w:iCs/>
        </w:rPr>
        <w:t>/</w:t>
      </w:r>
      <w:proofErr w:type="spellStart"/>
      <w:r>
        <w:rPr>
          <w:i/>
          <w:iCs/>
        </w:rPr>
        <w:t>h</w:t>
      </w:r>
      <w:r w:rsidRPr="007635D2">
        <w:rPr>
          <w:i/>
          <w:iCs/>
        </w:rPr>
        <w:t>ank_behav_and_non_behav_draws.mat</w:t>
      </w:r>
      <w:proofErr w:type="spellEnd"/>
    </w:p>
    <w:p w14:paraId="6F176869" w14:textId="4F9FF8CA" w:rsidR="007635D2" w:rsidRPr="007635D2" w:rsidRDefault="007635D2" w:rsidP="007635D2">
      <w:pPr>
        <w:pStyle w:val="ListParagraph"/>
        <w:numPr>
          <w:ilvl w:val="0"/>
          <w:numId w:val="2"/>
        </w:numPr>
      </w:pPr>
      <w:r>
        <w:t xml:space="preserve">Joint – all models: </w:t>
      </w:r>
      <w:r w:rsidRPr="007635D2">
        <w:rPr>
          <w:i/>
          <w:iCs/>
        </w:rPr>
        <w:t>/</w:t>
      </w:r>
      <w:r w:rsidR="001D504B">
        <w:rPr>
          <w:i/>
          <w:iCs/>
        </w:rPr>
        <w:t>mix</w:t>
      </w:r>
      <w:r>
        <w:rPr>
          <w:i/>
          <w:iCs/>
        </w:rPr>
        <w:t>/</w:t>
      </w:r>
      <w:proofErr w:type="spellStart"/>
      <w:r w:rsidRPr="007635D2">
        <w:rPr>
          <w:i/>
          <w:iCs/>
        </w:rPr>
        <w:t>all_models_draws.mat</w:t>
      </w:r>
      <w:proofErr w:type="spellEnd"/>
    </w:p>
    <w:p w14:paraId="77036587" w14:textId="6EAA32BE" w:rsidR="003D1F68" w:rsidRDefault="003D1F68" w:rsidP="00DF49B3">
      <w:r>
        <w:rPr>
          <w:b/>
          <w:bCs/>
        </w:rPr>
        <w:t>Requirement</w:t>
      </w:r>
      <w:r w:rsidR="004030DC">
        <w:rPr>
          <w:b/>
          <w:bCs/>
        </w:rPr>
        <w:t>s</w:t>
      </w:r>
      <w:r>
        <w:rPr>
          <w:b/>
          <w:bCs/>
        </w:rPr>
        <w:t>:</w:t>
      </w:r>
      <w:r>
        <w:t xml:space="preserve"> the replication package is tested in a Dell Inspiron 15 3000, with an </w:t>
      </w:r>
      <w:r w:rsidRPr="003D1F68">
        <w:t xml:space="preserve">Intel(R) </w:t>
      </w:r>
      <w:proofErr w:type="gramStart"/>
      <w:r w:rsidRPr="003D1F68">
        <w:t>Core(</w:t>
      </w:r>
      <w:proofErr w:type="gramEnd"/>
      <w:r w:rsidRPr="003D1F68">
        <w:t xml:space="preserve">TM) i7-1065G7 CPU @ 1.30GHz  </w:t>
      </w:r>
      <w:r>
        <w:t>processor and 12GB of RAM, running on Windows 11.</w:t>
      </w:r>
    </w:p>
    <w:p w14:paraId="002964FD" w14:textId="580B20FD" w:rsidR="003D1F68" w:rsidRDefault="003D1F68" w:rsidP="00DF49B3">
      <w:r>
        <w:t xml:space="preserve">All programs are tested in Matlab2022b. The following toolboxes are required: </w:t>
      </w:r>
      <w:r w:rsidRPr="003D1F68">
        <w:t> Econometrics toolbox; Optimization toolbox; and Statistics toolbox.</w:t>
      </w:r>
      <w:r>
        <w:t xml:space="preserve"> Furthermore, </w:t>
      </w:r>
      <w:proofErr w:type="spellStart"/>
      <w:r>
        <w:t>Dynare</w:t>
      </w:r>
      <w:proofErr w:type="spellEnd"/>
      <w:r>
        <w:t xml:space="preserve"> is also required, the code is tested in </w:t>
      </w:r>
      <w:proofErr w:type="spellStart"/>
      <w:r>
        <w:t>Dynare</w:t>
      </w:r>
      <w:proofErr w:type="spellEnd"/>
      <w:r>
        <w:t xml:space="preserve"> 6.1.</w:t>
      </w:r>
    </w:p>
    <w:p w14:paraId="01F1A617" w14:textId="00EF9542" w:rsidR="004030DC" w:rsidRDefault="004030DC" w:rsidP="004030DC">
      <w:r>
        <w:rPr>
          <w:b/>
          <w:bCs/>
        </w:rPr>
        <w:t xml:space="preserve">Running Time: </w:t>
      </w:r>
      <w:proofErr w:type="spellStart"/>
      <w:r w:rsidRPr="004030DC">
        <w:rPr>
          <w:i/>
          <w:iCs/>
        </w:rPr>
        <w:t>main_modelcnfctls.m</w:t>
      </w:r>
      <w:proofErr w:type="spellEnd"/>
      <w:r>
        <w:rPr>
          <w:i/>
          <w:iCs/>
        </w:rPr>
        <w:t xml:space="preserve"> </w:t>
      </w:r>
      <w:r>
        <w:t>takes around 2</w:t>
      </w:r>
      <w:r w:rsidR="001D78D5">
        <w:t>0</w:t>
      </w:r>
      <w:r>
        <w:t xml:space="preserve"> minutes to run. Among the files that </w:t>
      </w:r>
      <w:r w:rsidR="004B25C6">
        <w:t>create</w:t>
      </w:r>
      <w:r>
        <w:t xml:space="preserve"> inputs for the figures, the main bottleneck is to obtain a sample from the posterior. This is done by /</w:t>
      </w:r>
      <w:proofErr w:type="spellStart"/>
      <w:r>
        <w:t>model_estim</w:t>
      </w:r>
      <w:proofErr w:type="spellEnd"/>
      <w:r>
        <w:t>/</w:t>
      </w:r>
      <w:proofErr w:type="spellStart"/>
      <w:r>
        <w:t>sample_posterior.m</w:t>
      </w:r>
      <w:proofErr w:type="spellEnd"/>
      <w:r>
        <w:t xml:space="preserve"> and takes several hours to run for each model.</w:t>
      </w:r>
    </w:p>
    <w:p w14:paraId="70DBD204" w14:textId="77777777" w:rsidR="0019746F" w:rsidRDefault="0019746F" w:rsidP="0019746F">
      <w:r>
        <w:rPr>
          <w:b/>
          <w:bCs/>
        </w:rPr>
        <w:t xml:space="preserve">Acknowledgements: </w:t>
      </w:r>
    </w:p>
    <w:p w14:paraId="74F28295" w14:textId="5A1596C5" w:rsidR="0019746F" w:rsidRPr="0019746F" w:rsidRDefault="0019746F" w:rsidP="0019746F">
      <w:pPr>
        <w:pStyle w:val="ListParagraph"/>
        <w:numPr>
          <w:ilvl w:val="0"/>
          <w:numId w:val="3"/>
        </w:numPr>
      </w:pPr>
      <w:r>
        <w:t xml:space="preserve">Function </w:t>
      </w:r>
      <w:proofErr w:type="spellStart"/>
      <w:r w:rsidRPr="0019746F">
        <w:rPr>
          <w:i/>
          <w:iCs/>
        </w:rPr>
        <w:t>regcyc.m</w:t>
      </w:r>
      <w:proofErr w:type="spellEnd"/>
      <w:r>
        <w:rPr>
          <w:i/>
          <w:iCs/>
        </w:rPr>
        <w:t xml:space="preserve"> </w:t>
      </w:r>
      <w:r>
        <w:t>is taken from Hamilton</w:t>
      </w:r>
      <w:r w:rsidR="00270E48">
        <w:t>, James D.</w:t>
      </w:r>
      <w:r>
        <w:t xml:space="preserve"> (2018), </w:t>
      </w:r>
      <w:r w:rsidRPr="0019746F">
        <w:t>"Why You Should Never Use the Hodrick-Prescott Filter"</w:t>
      </w:r>
      <w:r>
        <w:t>,</w:t>
      </w:r>
      <w:r w:rsidRPr="0019746F">
        <w:t xml:space="preserve"> Review of Economics and Statistics</w:t>
      </w:r>
    </w:p>
    <w:p w14:paraId="7C9F1A9B" w14:textId="2EEFAD5A" w:rsidR="00270E48" w:rsidRDefault="0019746F" w:rsidP="00270E48">
      <w:pPr>
        <w:pStyle w:val="ListParagraph"/>
        <w:numPr>
          <w:ilvl w:val="0"/>
          <w:numId w:val="3"/>
        </w:numPr>
      </w:pPr>
      <w:r>
        <w:t xml:space="preserve">Function </w:t>
      </w:r>
      <w:proofErr w:type="spellStart"/>
      <w:r w:rsidR="00270E48">
        <w:rPr>
          <w:i/>
          <w:iCs/>
        </w:rPr>
        <w:t>winsorize.m</w:t>
      </w:r>
      <w:proofErr w:type="spellEnd"/>
      <w:r w:rsidR="00270E48">
        <w:t xml:space="preserve"> is taken from </w:t>
      </w:r>
      <w:r w:rsidR="00270E48" w:rsidRPr="00270E48">
        <w:t>Cardillo G. (2011). WINSORISING: WINSORISING Data</w:t>
      </w:r>
      <w:r w:rsidR="00270E48">
        <w:t xml:space="preserve">, </w:t>
      </w:r>
      <w:hyperlink r:id="rId9" w:history="1">
        <w:r w:rsidR="00270E48" w:rsidRPr="002A04D9">
          <w:rPr>
            <w:rStyle w:val="Hyperlink"/>
          </w:rPr>
          <w:t>http://www.mathworks.com/matlabcentral/fileexchange/32327</w:t>
        </w:r>
      </w:hyperlink>
    </w:p>
    <w:p w14:paraId="674E8B50" w14:textId="62ED7D24" w:rsidR="00270E48" w:rsidRPr="00270E48" w:rsidRDefault="00270E48" w:rsidP="00270E48">
      <w:r>
        <w:t>All other functions are written by the authors.</w:t>
      </w:r>
    </w:p>
    <w:p w14:paraId="3E73EC90" w14:textId="7ECCB054" w:rsidR="0019746F" w:rsidRPr="0019746F" w:rsidRDefault="0019746F" w:rsidP="00270E48">
      <w:pPr>
        <w:pStyle w:val="ListParagraph"/>
      </w:pPr>
    </w:p>
    <w:p w14:paraId="72C05F34" w14:textId="004715A0" w:rsidR="0019746F" w:rsidRPr="0019746F" w:rsidRDefault="0019746F" w:rsidP="004030DC">
      <w:r>
        <w:t xml:space="preserve"> </w:t>
      </w:r>
    </w:p>
    <w:p w14:paraId="76D35A67" w14:textId="2E7D7269" w:rsidR="004030DC" w:rsidRPr="004030DC" w:rsidRDefault="004030DC" w:rsidP="00DF49B3"/>
    <w:p w14:paraId="5C38E324" w14:textId="77777777" w:rsidR="004030DC" w:rsidRPr="003D1F68" w:rsidRDefault="004030DC" w:rsidP="00DF49B3"/>
    <w:p w14:paraId="79213B01" w14:textId="6CB56490" w:rsidR="003D1F68" w:rsidRPr="003D1F68" w:rsidRDefault="003D1F68" w:rsidP="00DF49B3"/>
    <w:p w14:paraId="204A01A1" w14:textId="77777777" w:rsidR="00DF49B3" w:rsidRDefault="00DF49B3" w:rsidP="00B772C9"/>
    <w:p w14:paraId="4C32F94C" w14:textId="77777777" w:rsidR="00B772C9" w:rsidRDefault="00B772C9" w:rsidP="00B772C9"/>
    <w:p w14:paraId="5FAF0B49" w14:textId="77777777" w:rsidR="00B772C9" w:rsidRPr="00B772C9" w:rsidRDefault="00B772C9" w:rsidP="00440320"/>
    <w:p w14:paraId="135F9982" w14:textId="77777777" w:rsidR="00440320" w:rsidRDefault="00440320" w:rsidP="00C9619D"/>
    <w:sectPr w:rsidR="004403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sdair " w:date="2024-09-06T13:16:00Z" w:initials="A">
    <w:p w14:paraId="2D799FCA" w14:textId="49CFD677" w:rsidR="00B04B22" w:rsidRDefault="00B04B22">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99F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42D166C" w16cex:dateUtc="2024-09-06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99FCA" w16cid:durableId="042D16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65683"/>
    <w:multiLevelType w:val="hybridMultilevel"/>
    <w:tmpl w:val="6704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8A4080"/>
    <w:multiLevelType w:val="hybridMultilevel"/>
    <w:tmpl w:val="8246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C4754"/>
    <w:multiLevelType w:val="hybridMultilevel"/>
    <w:tmpl w:val="5756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056913">
    <w:abstractNumId w:val="0"/>
  </w:num>
  <w:num w:numId="2" w16cid:durableId="1773238819">
    <w:abstractNumId w:val="1"/>
  </w:num>
  <w:num w:numId="3" w16cid:durableId="11207628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sdair ">
    <w15:presenceInfo w15:providerId="None" w15:userId="Alisdair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C2"/>
    <w:rsid w:val="00020751"/>
    <w:rsid w:val="00052717"/>
    <w:rsid w:val="00096CF7"/>
    <w:rsid w:val="000B52FD"/>
    <w:rsid w:val="0019746F"/>
    <w:rsid w:val="001D504B"/>
    <w:rsid w:val="001D78D5"/>
    <w:rsid w:val="00270E48"/>
    <w:rsid w:val="00366909"/>
    <w:rsid w:val="003D1F68"/>
    <w:rsid w:val="004030DC"/>
    <w:rsid w:val="00440320"/>
    <w:rsid w:val="00447049"/>
    <w:rsid w:val="004539D1"/>
    <w:rsid w:val="00485017"/>
    <w:rsid w:val="004B25C6"/>
    <w:rsid w:val="00553B75"/>
    <w:rsid w:val="005F02E2"/>
    <w:rsid w:val="007635D2"/>
    <w:rsid w:val="009D3691"/>
    <w:rsid w:val="00AA00D8"/>
    <w:rsid w:val="00B04B22"/>
    <w:rsid w:val="00B666C3"/>
    <w:rsid w:val="00B772C9"/>
    <w:rsid w:val="00BC425F"/>
    <w:rsid w:val="00C9619D"/>
    <w:rsid w:val="00DF49B3"/>
    <w:rsid w:val="00E30334"/>
    <w:rsid w:val="00E45AD4"/>
    <w:rsid w:val="00EB5880"/>
    <w:rsid w:val="00F321C2"/>
    <w:rsid w:val="00F8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F345"/>
  <w15:chartTrackingRefBased/>
  <w15:docId w15:val="{ED128D1A-F0B7-43A3-8D7A-74DA619A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1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1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1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1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1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1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1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1C2"/>
    <w:rPr>
      <w:rFonts w:eastAsiaTheme="majorEastAsia" w:cstheme="majorBidi"/>
      <w:color w:val="272727" w:themeColor="text1" w:themeTint="D8"/>
    </w:rPr>
  </w:style>
  <w:style w:type="paragraph" w:styleId="Title">
    <w:name w:val="Title"/>
    <w:basedOn w:val="Normal"/>
    <w:next w:val="Normal"/>
    <w:link w:val="TitleChar"/>
    <w:uiPriority w:val="10"/>
    <w:qFormat/>
    <w:rsid w:val="00F32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1C2"/>
    <w:pPr>
      <w:spacing w:before="160"/>
      <w:jc w:val="center"/>
    </w:pPr>
    <w:rPr>
      <w:i/>
      <w:iCs/>
      <w:color w:val="404040" w:themeColor="text1" w:themeTint="BF"/>
    </w:rPr>
  </w:style>
  <w:style w:type="character" w:customStyle="1" w:styleId="QuoteChar">
    <w:name w:val="Quote Char"/>
    <w:basedOn w:val="DefaultParagraphFont"/>
    <w:link w:val="Quote"/>
    <w:uiPriority w:val="29"/>
    <w:rsid w:val="00F321C2"/>
    <w:rPr>
      <w:i/>
      <w:iCs/>
      <w:color w:val="404040" w:themeColor="text1" w:themeTint="BF"/>
    </w:rPr>
  </w:style>
  <w:style w:type="paragraph" w:styleId="ListParagraph">
    <w:name w:val="List Paragraph"/>
    <w:basedOn w:val="Normal"/>
    <w:uiPriority w:val="34"/>
    <w:qFormat/>
    <w:rsid w:val="00F321C2"/>
    <w:pPr>
      <w:ind w:left="720"/>
      <w:contextualSpacing/>
    </w:pPr>
  </w:style>
  <w:style w:type="character" w:styleId="IntenseEmphasis">
    <w:name w:val="Intense Emphasis"/>
    <w:basedOn w:val="DefaultParagraphFont"/>
    <w:uiPriority w:val="21"/>
    <w:qFormat/>
    <w:rsid w:val="00F321C2"/>
    <w:rPr>
      <w:i/>
      <w:iCs/>
      <w:color w:val="0F4761" w:themeColor="accent1" w:themeShade="BF"/>
    </w:rPr>
  </w:style>
  <w:style w:type="paragraph" w:styleId="IntenseQuote">
    <w:name w:val="Intense Quote"/>
    <w:basedOn w:val="Normal"/>
    <w:next w:val="Normal"/>
    <w:link w:val="IntenseQuoteChar"/>
    <w:uiPriority w:val="30"/>
    <w:qFormat/>
    <w:rsid w:val="00F32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1C2"/>
    <w:rPr>
      <w:i/>
      <w:iCs/>
      <w:color w:val="0F4761" w:themeColor="accent1" w:themeShade="BF"/>
    </w:rPr>
  </w:style>
  <w:style w:type="character" w:styleId="IntenseReference">
    <w:name w:val="Intense Reference"/>
    <w:basedOn w:val="DefaultParagraphFont"/>
    <w:uiPriority w:val="32"/>
    <w:qFormat/>
    <w:rsid w:val="00F321C2"/>
    <w:rPr>
      <w:b/>
      <w:bCs/>
      <w:smallCaps/>
      <w:color w:val="0F4761" w:themeColor="accent1" w:themeShade="BF"/>
      <w:spacing w:val="5"/>
    </w:rPr>
  </w:style>
  <w:style w:type="character" w:styleId="Hyperlink">
    <w:name w:val="Hyperlink"/>
    <w:basedOn w:val="DefaultParagraphFont"/>
    <w:uiPriority w:val="99"/>
    <w:unhideWhenUsed/>
    <w:rsid w:val="00270E48"/>
    <w:rPr>
      <w:color w:val="467886" w:themeColor="hyperlink"/>
      <w:u w:val="single"/>
    </w:rPr>
  </w:style>
  <w:style w:type="character" w:styleId="UnresolvedMention">
    <w:name w:val="Unresolved Mention"/>
    <w:basedOn w:val="DefaultParagraphFont"/>
    <w:uiPriority w:val="99"/>
    <w:semiHidden/>
    <w:unhideWhenUsed/>
    <w:rsid w:val="00270E48"/>
    <w:rPr>
      <w:color w:val="605E5C"/>
      <w:shd w:val="clear" w:color="auto" w:fill="E1DFDD"/>
    </w:rPr>
  </w:style>
  <w:style w:type="paragraph" w:styleId="Revision">
    <w:name w:val="Revision"/>
    <w:hidden/>
    <w:uiPriority w:val="99"/>
    <w:semiHidden/>
    <w:rsid w:val="00B04B22"/>
    <w:pPr>
      <w:spacing w:after="0" w:line="240" w:lineRule="auto"/>
    </w:pPr>
  </w:style>
  <w:style w:type="character" w:styleId="CommentReference">
    <w:name w:val="annotation reference"/>
    <w:basedOn w:val="DefaultParagraphFont"/>
    <w:uiPriority w:val="99"/>
    <w:semiHidden/>
    <w:unhideWhenUsed/>
    <w:rsid w:val="00B04B22"/>
    <w:rPr>
      <w:sz w:val="16"/>
      <w:szCs w:val="16"/>
    </w:rPr>
  </w:style>
  <w:style w:type="paragraph" w:styleId="CommentText">
    <w:name w:val="annotation text"/>
    <w:basedOn w:val="Normal"/>
    <w:link w:val="CommentTextChar"/>
    <w:uiPriority w:val="99"/>
    <w:semiHidden/>
    <w:unhideWhenUsed/>
    <w:rsid w:val="00B04B22"/>
    <w:pPr>
      <w:spacing w:line="240" w:lineRule="auto"/>
    </w:pPr>
    <w:rPr>
      <w:sz w:val="20"/>
      <w:szCs w:val="20"/>
    </w:rPr>
  </w:style>
  <w:style w:type="character" w:customStyle="1" w:styleId="CommentTextChar">
    <w:name w:val="Comment Text Char"/>
    <w:basedOn w:val="DefaultParagraphFont"/>
    <w:link w:val="CommentText"/>
    <w:uiPriority w:val="99"/>
    <w:semiHidden/>
    <w:rsid w:val="00B04B22"/>
    <w:rPr>
      <w:sz w:val="20"/>
      <w:szCs w:val="20"/>
    </w:rPr>
  </w:style>
  <w:style w:type="paragraph" w:styleId="CommentSubject">
    <w:name w:val="annotation subject"/>
    <w:basedOn w:val="CommentText"/>
    <w:next w:val="CommentText"/>
    <w:link w:val="CommentSubjectChar"/>
    <w:uiPriority w:val="99"/>
    <w:semiHidden/>
    <w:unhideWhenUsed/>
    <w:rsid w:val="00B04B22"/>
    <w:rPr>
      <w:b/>
      <w:bCs/>
    </w:rPr>
  </w:style>
  <w:style w:type="character" w:customStyle="1" w:styleId="CommentSubjectChar">
    <w:name w:val="Comment Subject Char"/>
    <w:basedOn w:val="CommentTextChar"/>
    <w:link w:val="CommentSubject"/>
    <w:uiPriority w:val="99"/>
    <w:semiHidden/>
    <w:rsid w:val="00B04B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4392">
      <w:bodyDiv w:val="1"/>
      <w:marLeft w:val="0"/>
      <w:marRight w:val="0"/>
      <w:marTop w:val="0"/>
      <w:marBottom w:val="0"/>
      <w:divBdr>
        <w:top w:val="none" w:sz="0" w:space="0" w:color="auto"/>
        <w:left w:val="none" w:sz="0" w:space="0" w:color="auto"/>
        <w:bottom w:val="none" w:sz="0" w:space="0" w:color="auto"/>
        <w:right w:val="none" w:sz="0" w:space="0" w:color="auto"/>
      </w:divBdr>
      <w:divsChild>
        <w:div w:id="421681068">
          <w:marLeft w:val="0"/>
          <w:marRight w:val="0"/>
          <w:marTop w:val="0"/>
          <w:marBottom w:val="0"/>
          <w:divBdr>
            <w:top w:val="none" w:sz="0" w:space="0" w:color="auto"/>
            <w:left w:val="none" w:sz="0" w:space="0" w:color="auto"/>
            <w:bottom w:val="none" w:sz="0" w:space="0" w:color="auto"/>
            <w:right w:val="none" w:sz="0" w:space="0" w:color="auto"/>
          </w:divBdr>
          <w:divsChild>
            <w:div w:id="427849018">
              <w:marLeft w:val="0"/>
              <w:marRight w:val="0"/>
              <w:marTop w:val="0"/>
              <w:marBottom w:val="0"/>
              <w:divBdr>
                <w:top w:val="none" w:sz="0" w:space="0" w:color="auto"/>
                <w:left w:val="none" w:sz="0" w:space="0" w:color="auto"/>
                <w:bottom w:val="none" w:sz="0" w:space="0" w:color="auto"/>
                <w:right w:val="none" w:sz="0" w:space="0" w:color="auto"/>
              </w:divBdr>
            </w:div>
            <w:div w:id="12499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6767">
      <w:bodyDiv w:val="1"/>
      <w:marLeft w:val="0"/>
      <w:marRight w:val="0"/>
      <w:marTop w:val="0"/>
      <w:marBottom w:val="0"/>
      <w:divBdr>
        <w:top w:val="none" w:sz="0" w:space="0" w:color="auto"/>
        <w:left w:val="none" w:sz="0" w:space="0" w:color="auto"/>
        <w:bottom w:val="none" w:sz="0" w:space="0" w:color="auto"/>
        <w:right w:val="none" w:sz="0" w:space="0" w:color="auto"/>
      </w:divBdr>
      <w:divsChild>
        <w:div w:id="1261764728">
          <w:marLeft w:val="0"/>
          <w:marRight w:val="0"/>
          <w:marTop w:val="0"/>
          <w:marBottom w:val="0"/>
          <w:divBdr>
            <w:top w:val="none" w:sz="0" w:space="0" w:color="auto"/>
            <w:left w:val="none" w:sz="0" w:space="0" w:color="auto"/>
            <w:bottom w:val="none" w:sz="0" w:space="0" w:color="auto"/>
            <w:right w:val="none" w:sz="0" w:space="0" w:color="auto"/>
          </w:divBdr>
          <w:divsChild>
            <w:div w:id="9630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5692">
      <w:bodyDiv w:val="1"/>
      <w:marLeft w:val="0"/>
      <w:marRight w:val="0"/>
      <w:marTop w:val="0"/>
      <w:marBottom w:val="0"/>
      <w:divBdr>
        <w:top w:val="none" w:sz="0" w:space="0" w:color="auto"/>
        <w:left w:val="none" w:sz="0" w:space="0" w:color="auto"/>
        <w:bottom w:val="none" w:sz="0" w:space="0" w:color="auto"/>
        <w:right w:val="none" w:sz="0" w:space="0" w:color="auto"/>
      </w:divBdr>
      <w:divsChild>
        <w:div w:id="1832022538">
          <w:marLeft w:val="0"/>
          <w:marRight w:val="0"/>
          <w:marTop w:val="0"/>
          <w:marBottom w:val="0"/>
          <w:divBdr>
            <w:top w:val="none" w:sz="0" w:space="0" w:color="auto"/>
            <w:left w:val="none" w:sz="0" w:space="0" w:color="auto"/>
            <w:bottom w:val="none" w:sz="0" w:space="0" w:color="auto"/>
            <w:right w:val="none" w:sz="0" w:space="0" w:color="auto"/>
          </w:divBdr>
          <w:divsChild>
            <w:div w:id="1447775316">
              <w:marLeft w:val="0"/>
              <w:marRight w:val="0"/>
              <w:marTop w:val="0"/>
              <w:marBottom w:val="0"/>
              <w:divBdr>
                <w:top w:val="none" w:sz="0" w:space="0" w:color="auto"/>
                <w:left w:val="none" w:sz="0" w:space="0" w:color="auto"/>
                <w:bottom w:val="none" w:sz="0" w:space="0" w:color="auto"/>
                <w:right w:val="none" w:sz="0" w:space="0" w:color="auto"/>
              </w:divBdr>
            </w:div>
            <w:div w:id="13255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121">
      <w:bodyDiv w:val="1"/>
      <w:marLeft w:val="0"/>
      <w:marRight w:val="0"/>
      <w:marTop w:val="0"/>
      <w:marBottom w:val="0"/>
      <w:divBdr>
        <w:top w:val="none" w:sz="0" w:space="0" w:color="auto"/>
        <w:left w:val="none" w:sz="0" w:space="0" w:color="auto"/>
        <w:bottom w:val="none" w:sz="0" w:space="0" w:color="auto"/>
        <w:right w:val="none" w:sz="0" w:space="0" w:color="auto"/>
      </w:divBdr>
      <w:divsChild>
        <w:div w:id="443768589">
          <w:marLeft w:val="0"/>
          <w:marRight w:val="0"/>
          <w:marTop w:val="0"/>
          <w:marBottom w:val="0"/>
          <w:divBdr>
            <w:top w:val="none" w:sz="0" w:space="0" w:color="auto"/>
            <w:left w:val="none" w:sz="0" w:space="0" w:color="auto"/>
            <w:bottom w:val="none" w:sz="0" w:space="0" w:color="auto"/>
            <w:right w:val="none" w:sz="0" w:space="0" w:color="auto"/>
          </w:divBdr>
          <w:divsChild>
            <w:div w:id="13256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2327">
      <w:bodyDiv w:val="1"/>
      <w:marLeft w:val="0"/>
      <w:marRight w:val="0"/>
      <w:marTop w:val="0"/>
      <w:marBottom w:val="0"/>
      <w:divBdr>
        <w:top w:val="none" w:sz="0" w:space="0" w:color="auto"/>
        <w:left w:val="none" w:sz="0" w:space="0" w:color="auto"/>
        <w:bottom w:val="none" w:sz="0" w:space="0" w:color="auto"/>
        <w:right w:val="none" w:sz="0" w:space="0" w:color="auto"/>
      </w:divBdr>
      <w:divsChild>
        <w:div w:id="1493332915">
          <w:marLeft w:val="0"/>
          <w:marRight w:val="0"/>
          <w:marTop w:val="0"/>
          <w:marBottom w:val="0"/>
          <w:divBdr>
            <w:top w:val="none" w:sz="0" w:space="0" w:color="auto"/>
            <w:left w:val="none" w:sz="0" w:space="0" w:color="auto"/>
            <w:bottom w:val="none" w:sz="0" w:space="0" w:color="auto"/>
            <w:right w:val="none" w:sz="0" w:space="0" w:color="auto"/>
          </w:divBdr>
          <w:divsChild>
            <w:div w:id="945111913">
              <w:marLeft w:val="0"/>
              <w:marRight w:val="0"/>
              <w:marTop w:val="0"/>
              <w:marBottom w:val="0"/>
              <w:divBdr>
                <w:top w:val="none" w:sz="0" w:space="0" w:color="auto"/>
                <w:left w:val="none" w:sz="0" w:space="0" w:color="auto"/>
                <w:bottom w:val="none" w:sz="0" w:space="0" w:color="auto"/>
                <w:right w:val="none" w:sz="0" w:space="0" w:color="auto"/>
              </w:divBdr>
            </w:div>
            <w:div w:id="9954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0722">
      <w:bodyDiv w:val="1"/>
      <w:marLeft w:val="0"/>
      <w:marRight w:val="0"/>
      <w:marTop w:val="0"/>
      <w:marBottom w:val="0"/>
      <w:divBdr>
        <w:top w:val="none" w:sz="0" w:space="0" w:color="auto"/>
        <w:left w:val="none" w:sz="0" w:space="0" w:color="auto"/>
        <w:bottom w:val="none" w:sz="0" w:space="0" w:color="auto"/>
        <w:right w:val="none" w:sz="0" w:space="0" w:color="auto"/>
      </w:divBdr>
      <w:divsChild>
        <w:div w:id="798037792">
          <w:marLeft w:val="0"/>
          <w:marRight w:val="0"/>
          <w:marTop w:val="0"/>
          <w:marBottom w:val="0"/>
          <w:divBdr>
            <w:top w:val="none" w:sz="0" w:space="0" w:color="auto"/>
            <w:left w:val="none" w:sz="0" w:space="0" w:color="auto"/>
            <w:bottom w:val="none" w:sz="0" w:space="0" w:color="auto"/>
            <w:right w:val="none" w:sz="0" w:space="0" w:color="auto"/>
          </w:divBdr>
          <w:divsChild>
            <w:div w:id="18434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262">
      <w:bodyDiv w:val="1"/>
      <w:marLeft w:val="0"/>
      <w:marRight w:val="0"/>
      <w:marTop w:val="0"/>
      <w:marBottom w:val="0"/>
      <w:divBdr>
        <w:top w:val="none" w:sz="0" w:space="0" w:color="auto"/>
        <w:left w:val="none" w:sz="0" w:space="0" w:color="auto"/>
        <w:bottom w:val="none" w:sz="0" w:space="0" w:color="auto"/>
        <w:right w:val="none" w:sz="0" w:space="0" w:color="auto"/>
      </w:divBdr>
      <w:divsChild>
        <w:div w:id="1852600914">
          <w:marLeft w:val="0"/>
          <w:marRight w:val="0"/>
          <w:marTop w:val="0"/>
          <w:marBottom w:val="0"/>
          <w:divBdr>
            <w:top w:val="none" w:sz="0" w:space="0" w:color="auto"/>
            <w:left w:val="none" w:sz="0" w:space="0" w:color="auto"/>
            <w:bottom w:val="none" w:sz="0" w:space="0" w:color="auto"/>
            <w:right w:val="none" w:sz="0" w:space="0" w:color="auto"/>
          </w:divBdr>
          <w:divsChild>
            <w:div w:id="3156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3149">
      <w:bodyDiv w:val="1"/>
      <w:marLeft w:val="0"/>
      <w:marRight w:val="0"/>
      <w:marTop w:val="0"/>
      <w:marBottom w:val="0"/>
      <w:divBdr>
        <w:top w:val="none" w:sz="0" w:space="0" w:color="auto"/>
        <w:left w:val="none" w:sz="0" w:space="0" w:color="auto"/>
        <w:bottom w:val="none" w:sz="0" w:space="0" w:color="auto"/>
        <w:right w:val="none" w:sz="0" w:space="0" w:color="auto"/>
      </w:divBdr>
      <w:divsChild>
        <w:div w:id="441845430">
          <w:marLeft w:val="0"/>
          <w:marRight w:val="0"/>
          <w:marTop w:val="0"/>
          <w:marBottom w:val="0"/>
          <w:divBdr>
            <w:top w:val="none" w:sz="0" w:space="0" w:color="auto"/>
            <w:left w:val="none" w:sz="0" w:space="0" w:color="auto"/>
            <w:bottom w:val="none" w:sz="0" w:space="0" w:color="auto"/>
            <w:right w:val="none" w:sz="0" w:space="0" w:color="auto"/>
          </w:divBdr>
          <w:divsChild>
            <w:div w:id="11610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6737">
      <w:bodyDiv w:val="1"/>
      <w:marLeft w:val="0"/>
      <w:marRight w:val="0"/>
      <w:marTop w:val="0"/>
      <w:marBottom w:val="0"/>
      <w:divBdr>
        <w:top w:val="none" w:sz="0" w:space="0" w:color="auto"/>
        <w:left w:val="none" w:sz="0" w:space="0" w:color="auto"/>
        <w:bottom w:val="none" w:sz="0" w:space="0" w:color="auto"/>
        <w:right w:val="none" w:sz="0" w:space="0" w:color="auto"/>
      </w:divBdr>
      <w:divsChild>
        <w:div w:id="2146002444">
          <w:marLeft w:val="0"/>
          <w:marRight w:val="0"/>
          <w:marTop w:val="0"/>
          <w:marBottom w:val="0"/>
          <w:divBdr>
            <w:top w:val="none" w:sz="0" w:space="0" w:color="auto"/>
            <w:left w:val="none" w:sz="0" w:space="0" w:color="auto"/>
            <w:bottom w:val="none" w:sz="0" w:space="0" w:color="auto"/>
            <w:right w:val="none" w:sz="0" w:space="0" w:color="auto"/>
          </w:divBdr>
          <w:divsChild>
            <w:div w:id="742411655">
              <w:marLeft w:val="0"/>
              <w:marRight w:val="0"/>
              <w:marTop w:val="0"/>
              <w:marBottom w:val="0"/>
              <w:divBdr>
                <w:top w:val="none" w:sz="0" w:space="0" w:color="auto"/>
                <w:left w:val="none" w:sz="0" w:space="0" w:color="auto"/>
                <w:bottom w:val="none" w:sz="0" w:space="0" w:color="auto"/>
                <w:right w:val="none" w:sz="0" w:space="0" w:color="auto"/>
              </w:divBdr>
            </w:div>
            <w:div w:id="13226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6367">
      <w:bodyDiv w:val="1"/>
      <w:marLeft w:val="0"/>
      <w:marRight w:val="0"/>
      <w:marTop w:val="0"/>
      <w:marBottom w:val="0"/>
      <w:divBdr>
        <w:top w:val="none" w:sz="0" w:space="0" w:color="auto"/>
        <w:left w:val="none" w:sz="0" w:space="0" w:color="auto"/>
        <w:bottom w:val="none" w:sz="0" w:space="0" w:color="auto"/>
        <w:right w:val="none" w:sz="0" w:space="0" w:color="auto"/>
      </w:divBdr>
      <w:divsChild>
        <w:div w:id="1109203639">
          <w:marLeft w:val="0"/>
          <w:marRight w:val="0"/>
          <w:marTop w:val="0"/>
          <w:marBottom w:val="0"/>
          <w:divBdr>
            <w:top w:val="none" w:sz="0" w:space="0" w:color="auto"/>
            <w:left w:val="none" w:sz="0" w:space="0" w:color="auto"/>
            <w:bottom w:val="none" w:sz="0" w:space="0" w:color="auto"/>
            <w:right w:val="none" w:sz="0" w:space="0" w:color="auto"/>
          </w:divBdr>
          <w:divsChild>
            <w:div w:id="9625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thworks.com/matlabcentral/fileexchange/32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Caravello</dc:creator>
  <cp:keywords/>
  <dc:description/>
  <cp:lastModifiedBy>Alisdair </cp:lastModifiedBy>
  <cp:revision>19</cp:revision>
  <dcterms:created xsi:type="dcterms:W3CDTF">2024-08-12T12:35:00Z</dcterms:created>
  <dcterms:modified xsi:type="dcterms:W3CDTF">2024-09-06T18:16:00Z</dcterms:modified>
</cp:coreProperties>
</file>